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CEC8" w14:textId="5F3602EC" w:rsidR="00BB668A" w:rsidRPr="00BB668A" w:rsidRDefault="00BB668A" w:rsidP="00BB668A">
      <w:pPr>
        <w:jc w:val="center"/>
        <w:rPr>
          <w:sz w:val="48"/>
          <w:szCs w:val="48"/>
          <w:rtl/>
          <w:lang w:bidi="fa-IR"/>
        </w:rPr>
      </w:pPr>
      <w:r>
        <w:rPr>
          <w:rFonts w:hint="cs"/>
          <w:sz w:val="48"/>
          <w:szCs w:val="48"/>
          <w:rtl/>
          <w:lang w:bidi="fa-IR"/>
        </w:rPr>
        <w:t>به نام خدا</w:t>
      </w:r>
    </w:p>
    <w:p w14:paraId="45D87AB2" w14:textId="46CB96DF" w:rsidR="00BB668A" w:rsidRDefault="00BB668A" w:rsidP="00BB668A">
      <w:pPr>
        <w:jc w:val="right"/>
        <w:rPr>
          <w:sz w:val="32"/>
          <w:szCs w:val="32"/>
          <w:rtl/>
        </w:rPr>
      </w:pPr>
      <w:r>
        <w:rPr>
          <w:rFonts w:hint="cs"/>
          <w:sz w:val="32"/>
          <w:szCs w:val="32"/>
          <w:rtl/>
        </w:rPr>
        <w:t xml:space="preserve">  </w:t>
      </w:r>
    </w:p>
    <w:p w14:paraId="2566257C" w14:textId="578F075A" w:rsidR="00BB668A" w:rsidRDefault="008A3664" w:rsidP="00BB668A">
      <w:pPr>
        <w:jc w:val="right"/>
        <w:rPr>
          <w:sz w:val="32"/>
          <w:szCs w:val="32"/>
          <w:rtl/>
          <w:lang w:bidi="fa-IR"/>
        </w:rPr>
      </w:pPr>
      <w:r>
        <w:rPr>
          <w:rFonts w:hint="cs"/>
          <w:sz w:val="32"/>
          <w:szCs w:val="32"/>
          <w:rtl/>
        </w:rPr>
        <w:t xml:space="preserve">نام ازمایش: راه اندازی ال ای دی چشمک زن </w:t>
      </w:r>
    </w:p>
    <w:p w14:paraId="6D63F123" w14:textId="4470A9F0" w:rsidR="008A3664" w:rsidRDefault="008A3664" w:rsidP="008A3664">
      <w:pPr>
        <w:jc w:val="right"/>
        <w:rPr>
          <w:sz w:val="32"/>
          <w:szCs w:val="32"/>
          <w:rtl/>
          <w:lang w:bidi="fa-IR"/>
        </w:rPr>
      </w:pPr>
      <w:r>
        <w:rPr>
          <w:rFonts w:hint="cs"/>
          <w:sz w:val="32"/>
          <w:szCs w:val="32"/>
          <w:rtl/>
          <w:lang w:bidi="fa-IR"/>
        </w:rPr>
        <w:t xml:space="preserve">نام اعضای گروه:محدثه جم جم </w:t>
      </w:r>
      <w:r w:rsidR="000321C7">
        <w:rPr>
          <w:rFonts w:hint="cs"/>
          <w:sz w:val="32"/>
          <w:szCs w:val="32"/>
          <w:rtl/>
          <w:lang w:bidi="fa-IR"/>
        </w:rPr>
        <w:t xml:space="preserve">- </w:t>
      </w:r>
      <w:r>
        <w:rPr>
          <w:rFonts w:hint="cs"/>
          <w:sz w:val="32"/>
          <w:szCs w:val="32"/>
          <w:rtl/>
          <w:lang w:bidi="fa-IR"/>
        </w:rPr>
        <w:t>زهراچوبدار</w:t>
      </w:r>
    </w:p>
    <w:p w14:paraId="6DDAE597" w14:textId="09B7F268" w:rsidR="008A3664" w:rsidRDefault="008A3664" w:rsidP="008A3664">
      <w:pPr>
        <w:jc w:val="right"/>
        <w:rPr>
          <w:sz w:val="32"/>
          <w:szCs w:val="32"/>
          <w:rtl/>
          <w:lang w:bidi="fa-IR"/>
        </w:rPr>
      </w:pPr>
      <w:r>
        <w:rPr>
          <w:rFonts w:hint="cs"/>
          <w:sz w:val="32"/>
          <w:szCs w:val="32"/>
          <w:rtl/>
          <w:lang w:bidi="fa-IR"/>
        </w:rPr>
        <w:t>ابزارآزمایش:</w:t>
      </w:r>
      <w:r w:rsidR="00203824">
        <w:rPr>
          <w:rFonts w:hint="cs"/>
          <w:sz w:val="32"/>
          <w:szCs w:val="32"/>
          <w:rtl/>
          <w:lang w:bidi="fa-IR"/>
        </w:rPr>
        <w:t xml:space="preserve">بورد </w:t>
      </w:r>
      <w:r w:rsidR="000321C7">
        <w:rPr>
          <w:rFonts w:hint="cs"/>
          <w:sz w:val="32"/>
          <w:szCs w:val="32"/>
          <w:rtl/>
          <w:lang w:bidi="fa-IR"/>
        </w:rPr>
        <w:t>آ</w:t>
      </w:r>
      <w:r w:rsidR="00203824">
        <w:rPr>
          <w:rFonts w:hint="cs"/>
          <w:sz w:val="32"/>
          <w:szCs w:val="32"/>
          <w:rtl/>
          <w:lang w:bidi="fa-IR"/>
        </w:rPr>
        <w:t xml:space="preserve">ردینواونو-یک ال ای دی </w:t>
      </w:r>
      <w:r w:rsidR="00203824">
        <w:rPr>
          <w:sz w:val="32"/>
          <w:szCs w:val="32"/>
          <w:rtl/>
          <w:lang w:bidi="fa-IR"/>
        </w:rPr>
        <w:t>–</w:t>
      </w:r>
      <w:r w:rsidR="00203824">
        <w:rPr>
          <w:rFonts w:hint="cs"/>
          <w:sz w:val="32"/>
          <w:szCs w:val="32"/>
          <w:rtl/>
          <w:lang w:bidi="fa-IR"/>
        </w:rPr>
        <w:t xml:space="preserve"> برد بورد </w:t>
      </w:r>
      <w:r w:rsidR="00203824">
        <w:rPr>
          <w:sz w:val="32"/>
          <w:szCs w:val="32"/>
          <w:rtl/>
          <w:lang w:bidi="fa-IR"/>
        </w:rPr>
        <w:t>–</w:t>
      </w:r>
      <w:r w:rsidR="00203824">
        <w:rPr>
          <w:rFonts w:hint="cs"/>
          <w:sz w:val="32"/>
          <w:szCs w:val="32"/>
          <w:rtl/>
          <w:lang w:bidi="fa-IR"/>
        </w:rPr>
        <w:t xml:space="preserve"> مقاومت220 اهم -سیم جامپر</w:t>
      </w:r>
    </w:p>
    <w:p w14:paraId="04BFD3A8" w14:textId="46B9B877" w:rsidR="00203824" w:rsidRDefault="00203824" w:rsidP="008A3664">
      <w:pPr>
        <w:jc w:val="right"/>
        <w:rPr>
          <w:sz w:val="32"/>
          <w:szCs w:val="32"/>
          <w:rtl/>
          <w:lang w:bidi="fa-IR"/>
        </w:rPr>
      </w:pPr>
      <w:r>
        <w:rPr>
          <w:rFonts w:hint="cs"/>
          <w:sz w:val="32"/>
          <w:szCs w:val="32"/>
          <w:rtl/>
          <w:lang w:bidi="fa-IR"/>
        </w:rPr>
        <w:t>هدف آزمایش: بررسی چشمک زن</w:t>
      </w:r>
    </w:p>
    <w:p w14:paraId="1707AE78" w14:textId="3E420B8C" w:rsidR="00326BAF" w:rsidRDefault="00966E6B" w:rsidP="008A3664">
      <w:pPr>
        <w:jc w:val="right"/>
        <w:rPr>
          <w:sz w:val="32"/>
          <w:szCs w:val="32"/>
          <w:rtl/>
          <w:lang w:bidi="fa-IR"/>
        </w:rPr>
      </w:pPr>
      <w:r>
        <w:rPr>
          <w:rFonts w:hint="cs"/>
          <w:sz w:val="32"/>
          <w:szCs w:val="32"/>
          <w:rtl/>
          <w:lang w:bidi="fa-IR"/>
        </w:rPr>
        <w:t>تئوری</w:t>
      </w:r>
      <w:r w:rsidR="00326BAF">
        <w:rPr>
          <w:rFonts w:hint="cs"/>
          <w:sz w:val="32"/>
          <w:szCs w:val="32"/>
          <w:rtl/>
          <w:lang w:bidi="fa-IR"/>
        </w:rPr>
        <w:t xml:space="preserve"> ازمایش: توی برد آردینویک ال ای دی به صورت پیش فرض داخل برد آردینو قرارگرفته است که یک پایه</w:t>
      </w:r>
      <w:r w:rsidR="00297F3B">
        <w:rPr>
          <w:rFonts w:hint="cs"/>
          <w:sz w:val="32"/>
          <w:szCs w:val="32"/>
          <w:rtl/>
          <w:lang w:bidi="fa-IR"/>
        </w:rPr>
        <w:t xml:space="preserve"> آن به به پایه ی شماره 13 و پایه دیگر به زمین وصل </w:t>
      </w:r>
      <w:r>
        <w:rPr>
          <w:rFonts w:hint="cs"/>
          <w:sz w:val="32"/>
          <w:szCs w:val="32"/>
          <w:rtl/>
          <w:lang w:bidi="fa-IR"/>
        </w:rPr>
        <w:t>هست واگریک ال ای دی راپایه مثبت آن را به پایه شماره 13 آردینو وپایه منفی را به زمین وصل کنیم ال ای دی همزمان با ال ای دی داخلی آردینو چشمک میزند.</w:t>
      </w:r>
    </w:p>
    <w:p w14:paraId="556A659F" w14:textId="00AC7965" w:rsidR="00966E6B" w:rsidRDefault="00966E6B" w:rsidP="008A3664">
      <w:pPr>
        <w:jc w:val="right"/>
        <w:rPr>
          <w:sz w:val="32"/>
          <w:szCs w:val="32"/>
          <w:rtl/>
          <w:lang w:bidi="fa-IR"/>
        </w:rPr>
      </w:pPr>
      <w:r>
        <w:rPr>
          <w:rFonts w:hint="cs"/>
          <w:sz w:val="32"/>
          <w:szCs w:val="32"/>
          <w:rtl/>
          <w:lang w:bidi="fa-IR"/>
        </w:rPr>
        <w:t>شرح آزمایش:ابتدا کد را در محیط نرم افزارآردینو</w:t>
      </w:r>
      <w:r w:rsidR="004F348F">
        <w:rPr>
          <w:rFonts w:hint="cs"/>
          <w:sz w:val="32"/>
          <w:szCs w:val="32"/>
          <w:rtl/>
          <w:lang w:bidi="fa-IR"/>
        </w:rPr>
        <w:t xml:space="preserve"> می نویسیم.</w:t>
      </w:r>
    </w:p>
    <w:p w14:paraId="6AC36B4C" w14:textId="59FD0CC3" w:rsidR="004F348F" w:rsidRDefault="004F348F" w:rsidP="004F348F">
      <w:pPr>
        <w:tabs>
          <w:tab w:val="left" w:pos="690"/>
        </w:tabs>
        <w:rPr>
          <w:sz w:val="32"/>
          <w:szCs w:val="32"/>
          <w:lang w:bidi="fa-IR"/>
        </w:rPr>
      </w:pPr>
      <w:r>
        <w:rPr>
          <w:sz w:val="32"/>
          <w:szCs w:val="32"/>
          <w:lang w:bidi="fa-IR"/>
        </w:rPr>
        <w:tab/>
        <w:t xml:space="preserve">  Int led=13;</w:t>
      </w:r>
    </w:p>
    <w:p w14:paraId="2A0CA830" w14:textId="0905D0A5" w:rsidR="004F348F" w:rsidRDefault="004F348F" w:rsidP="004F348F">
      <w:pPr>
        <w:tabs>
          <w:tab w:val="left" w:pos="690"/>
        </w:tabs>
        <w:rPr>
          <w:sz w:val="32"/>
          <w:szCs w:val="32"/>
          <w:lang w:bidi="fa-IR"/>
        </w:rPr>
      </w:pPr>
      <w:r>
        <w:rPr>
          <w:sz w:val="32"/>
          <w:szCs w:val="32"/>
          <w:lang w:bidi="fa-IR"/>
        </w:rPr>
        <w:t xml:space="preserve">Void </w:t>
      </w:r>
      <w:proofErr w:type="gramStart"/>
      <w:r>
        <w:rPr>
          <w:sz w:val="32"/>
          <w:szCs w:val="32"/>
          <w:lang w:bidi="fa-IR"/>
        </w:rPr>
        <w:t>setup(</w:t>
      </w:r>
      <w:proofErr w:type="gramEnd"/>
      <w:r>
        <w:rPr>
          <w:sz w:val="32"/>
          <w:szCs w:val="32"/>
          <w:lang w:bidi="fa-IR"/>
        </w:rPr>
        <w:t>){</w:t>
      </w:r>
    </w:p>
    <w:p w14:paraId="3594CF53" w14:textId="78306944" w:rsidR="005506C9" w:rsidRDefault="004F348F" w:rsidP="005506C9">
      <w:pPr>
        <w:tabs>
          <w:tab w:val="left" w:pos="690"/>
        </w:tabs>
        <w:rPr>
          <w:sz w:val="32"/>
          <w:szCs w:val="32"/>
          <w:lang w:bidi="fa-IR"/>
        </w:rPr>
      </w:pPr>
      <w:r>
        <w:rPr>
          <w:sz w:val="32"/>
          <w:szCs w:val="32"/>
          <w:lang w:bidi="fa-IR"/>
        </w:rPr>
        <w:t>//put your setup code her</w:t>
      </w:r>
      <w:ins w:id="0" w:author="Y  A  S  H  E  L" w:date="2024-10-07T21:39:00Z" w16du:dateUtc="2024-10-07T18:09:00Z">
        <w:r w:rsidR="005506C9">
          <w:rPr>
            <w:sz w:val="32"/>
            <w:szCs w:val="32"/>
            <w:lang w:bidi="fa-IR"/>
          </w:rPr>
          <w:t>e</w:t>
        </w:r>
      </w:ins>
      <w:ins w:id="1" w:author="Y  A  S  H  E  L" w:date="2024-10-07T21:42:00Z" w16du:dateUtc="2024-10-07T18:12:00Z">
        <w:r w:rsidR="005506C9">
          <w:rPr>
            <w:rFonts w:hint="cs"/>
            <w:sz w:val="32"/>
            <w:szCs w:val="32"/>
            <w:rtl/>
            <w:lang w:bidi="fa-IR"/>
          </w:rPr>
          <w:t>,</w:t>
        </w:r>
      </w:ins>
      <w:ins w:id="2" w:author="Y  A  S  H  E  L" w:date="2024-10-07T21:43:00Z" w16du:dateUtc="2024-10-07T18:13:00Z">
        <w:r w:rsidR="005506C9">
          <w:rPr>
            <w:sz w:val="32"/>
            <w:szCs w:val="32"/>
            <w:lang w:bidi="fa-IR"/>
          </w:rPr>
          <w:t xml:space="preserve"> to run once:</w:t>
        </w:r>
      </w:ins>
      <w:del w:id="3" w:author="Y  A  S  H  E  L" w:date="2024-10-07T21:39:00Z" w16du:dateUtc="2024-10-07T18:09:00Z">
        <w:r w:rsidDel="005506C9">
          <w:rPr>
            <w:sz w:val="32"/>
            <w:szCs w:val="32"/>
            <w:lang w:bidi="fa-IR"/>
          </w:rPr>
          <w:delText>e</w:delText>
        </w:r>
      </w:del>
    </w:p>
    <w:p w14:paraId="319512C2" w14:textId="578A043C" w:rsidR="005506C9" w:rsidRDefault="004F348F" w:rsidP="005506C9">
      <w:pPr>
        <w:tabs>
          <w:tab w:val="left" w:pos="690"/>
        </w:tabs>
        <w:rPr>
          <w:sz w:val="32"/>
          <w:szCs w:val="32"/>
          <w:lang w:bidi="fa-IR"/>
        </w:rPr>
      </w:pPr>
      <w:r>
        <w:rPr>
          <w:sz w:val="32"/>
          <w:szCs w:val="32"/>
          <w:lang w:bidi="fa-IR"/>
        </w:rPr>
        <w:t>Pi</w:t>
      </w:r>
      <w:del w:id="4" w:author="Y  A  S  H  E  L" w:date="2024-10-07T21:44:00Z" w16du:dateUtc="2024-10-07T18:14:00Z">
        <w:r w:rsidDel="005506C9">
          <w:rPr>
            <w:sz w:val="32"/>
            <w:szCs w:val="32"/>
            <w:lang w:bidi="fa-IR"/>
          </w:rPr>
          <w:delText xml:space="preserve">n </w:delText>
        </w:r>
      </w:del>
      <w:ins w:id="5" w:author="Y  A  S  H  E  L" w:date="2024-10-07T21:45:00Z" w16du:dateUtc="2024-10-07T18:15:00Z">
        <w:r w:rsidR="005506C9">
          <w:rPr>
            <w:sz w:val="32"/>
            <w:szCs w:val="32"/>
            <w:lang w:bidi="fa-IR"/>
          </w:rPr>
          <w:t xml:space="preserve">n </w:t>
        </w:r>
      </w:ins>
      <w:del w:id="6" w:author="Y  A  S  H  E  L" w:date="2024-10-07T21:45:00Z" w16du:dateUtc="2024-10-07T18:15:00Z">
        <w:r w:rsidDel="005506C9">
          <w:rPr>
            <w:sz w:val="32"/>
            <w:szCs w:val="32"/>
            <w:lang w:bidi="fa-IR"/>
          </w:rPr>
          <w:delText xml:space="preserve"> </w:delText>
        </w:r>
      </w:del>
      <w:proofErr w:type="gramStart"/>
      <w:r>
        <w:rPr>
          <w:sz w:val="32"/>
          <w:szCs w:val="32"/>
          <w:lang w:bidi="fa-IR"/>
        </w:rPr>
        <w:t>Mode(</w:t>
      </w:r>
      <w:proofErr w:type="gramEnd"/>
      <w:r>
        <w:rPr>
          <w:sz w:val="32"/>
          <w:szCs w:val="32"/>
          <w:lang w:bidi="fa-IR"/>
        </w:rPr>
        <w:t>le</w:t>
      </w:r>
      <w:del w:id="7" w:author="Y  A  S  H  E  L" w:date="2024-10-07T21:43:00Z" w16du:dateUtc="2024-10-07T18:13:00Z">
        <w:r w:rsidDel="005506C9">
          <w:rPr>
            <w:sz w:val="32"/>
            <w:szCs w:val="32"/>
            <w:lang w:bidi="fa-IR"/>
          </w:rPr>
          <w:delText>d</w:delText>
        </w:r>
      </w:del>
      <w:ins w:id="8" w:author="Y  A  S  H  E  L" w:date="2024-10-07T21:43:00Z" w16du:dateUtc="2024-10-07T18:13:00Z">
        <w:r w:rsidR="005506C9">
          <w:rPr>
            <w:sz w:val="32"/>
            <w:szCs w:val="32"/>
            <w:lang w:bidi="fa-IR"/>
          </w:rPr>
          <w:t>d</w:t>
        </w:r>
      </w:ins>
      <w:ins w:id="9" w:author="Y  A  S  H  E  L" w:date="2024-10-07T21:44:00Z" w16du:dateUtc="2024-10-07T18:14:00Z">
        <w:r w:rsidR="005506C9">
          <w:rPr>
            <w:rFonts w:hint="cs"/>
            <w:sz w:val="32"/>
            <w:szCs w:val="32"/>
            <w:rtl/>
            <w:lang w:bidi="fa-IR"/>
          </w:rPr>
          <w:t>,</w:t>
        </w:r>
        <w:r w:rsidR="005506C9">
          <w:rPr>
            <w:sz w:val="32"/>
            <w:szCs w:val="32"/>
            <w:lang w:bidi="fa-IR"/>
          </w:rPr>
          <w:t xml:space="preserve"> OUTPUT)</w:t>
        </w:r>
      </w:ins>
      <w:ins w:id="10" w:author="Y  A  S  H  E  L" w:date="2024-10-07T21:45:00Z" w16du:dateUtc="2024-10-07T18:15:00Z">
        <w:r w:rsidR="005506C9">
          <w:rPr>
            <w:sz w:val="32"/>
            <w:szCs w:val="32"/>
            <w:lang w:bidi="fa-IR"/>
          </w:rPr>
          <w:t>;</w:t>
        </w:r>
      </w:ins>
      <w:del w:id="11" w:author="Y  A  S  H  E  L" w:date="2024-10-07T21:43:00Z" w16du:dateUtc="2024-10-07T18:13:00Z">
        <w:r w:rsidDel="005506C9">
          <w:rPr>
            <w:rFonts w:hint="cs"/>
            <w:sz w:val="32"/>
            <w:szCs w:val="32"/>
            <w:rtl/>
            <w:lang w:bidi="fa-IR"/>
          </w:rPr>
          <w:delText>،</w:delText>
        </w:r>
        <w:r w:rsidDel="005506C9">
          <w:rPr>
            <w:sz w:val="32"/>
            <w:szCs w:val="32"/>
            <w:lang w:bidi="fa-IR"/>
          </w:rPr>
          <w:delText>OUTPUT);</w:delText>
        </w:r>
      </w:del>
    </w:p>
    <w:p w14:paraId="22594766" w14:textId="14BFDC54" w:rsidR="004F348F" w:rsidRDefault="004F348F" w:rsidP="004F348F">
      <w:pPr>
        <w:tabs>
          <w:tab w:val="left" w:pos="690"/>
        </w:tabs>
        <w:rPr>
          <w:sz w:val="32"/>
          <w:szCs w:val="32"/>
          <w:lang w:bidi="fa-IR"/>
        </w:rPr>
      </w:pPr>
      <w:r>
        <w:rPr>
          <w:sz w:val="32"/>
          <w:szCs w:val="32"/>
          <w:lang w:bidi="fa-IR"/>
        </w:rPr>
        <w:t>}</w:t>
      </w:r>
    </w:p>
    <w:p w14:paraId="4C7572D6" w14:textId="71D2D0B5" w:rsidR="004F348F" w:rsidRDefault="004F348F" w:rsidP="004F348F">
      <w:pPr>
        <w:tabs>
          <w:tab w:val="left" w:pos="690"/>
        </w:tabs>
        <w:rPr>
          <w:sz w:val="32"/>
          <w:szCs w:val="32"/>
          <w:lang w:bidi="fa-IR"/>
        </w:rPr>
      </w:pPr>
      <w:r>
        <w:rPr>
          <w:sz w:val="32"/>
          <w:szCs w:val="32"/>
          <w:lang w:bidi="fa-IR"/>
        </w:rPr>
        <w:t xml:space="preserve">Void </w:t>
      </w:r>
      <w:proofErr w:type="gramStart"/>
      <w:r>
        <w:rPr>
          <w:sz w:val="32"/>
          <w:szCs w:val="32"/>
          <w:lang w:bidi="fa-IR"/>
        </w:rPr>
        <w:t>loop(</w:t>
      </w:r>
      <w:proofErr w:type="gramEnd"/>
      <w:r>
        <w:rPr>
          <w:sz w:val="32"/>
          <w:szCs w:val="32"/>
          <w:lang w:bidi="fa-IR"/>
        </w:rPr>
        <w:t>)</w:t>
      </w:r>
      <w:ins w:id="12" w:author="Y  A  S  H  E  L" w:date="2024-10-07T21:47:00Z" w16du:dateUtc="2024-10-07T18:17:00Z">
        <w:r w:rsidR="00C11113">
          <w:rPr>
            <w:rFonts w:hint="cs"/>
            <w:sz w:val="32"/>
            <w:szCs w:val="32"/>
            <w:rtl/>
            <w:lang w:bidi="fa-IR"/>
          </w:rPr>
          <w:t xml:space="preserve"> </w:t>
        </w:r>
      </w:ins>
      <w:r>
        <w:rPr>
          <w:sz w:val="32"/>
          <w:szCs w:val="32"/>
          <w:lang w:bidi="fa-IR"/>
        </w:rPr>
        <w:t>{</w:t>
      </w:r>
    </w:p>
    <w:p w14:paraId="0FCA7C66" w14:textId="7DD60A71" w:rsidR="00C11113" w:rsidRDefault="005506C9" w:rsidP="00C11113">
      <w:pPr>
        <w:tabs>
          <w:tab w:val="left" w:pos="690"/>
        </w:tabs>
        <w:rPr>
          <w:sz w:val="32"/>
          <w:szCs w:val="32"/>
          <w:lang w:bidi="fa-IR"/>
        </w:rPr>
      </w:pPr>
      <w:r>
        <w:rPr>
          <w:sz w:val="32"/>
          <w:szCs w:val="32"/>
          <w:lang w:bidi="fa-IR"/>
        </w:rPr>
        <w:t xml:space="preserve">// put your main code </w:t>
      </w:r>
      <w:proofErr w:type="gramStart"/>
      <w:r>
        <w:rPr>
          <w:sz w:val="32"/>
          <w:szCs w:val="32"/>
          <w:lang w:bidi="fa-IR"/>
        </w:rPr>
        <w:t>here</w:t>
      </w:r>
      <w:r>
        <w:rPr>
          <w:rFonts w:hint="cs"/>
          <w:sz w:val="32"/>
          <w:szCs w:val="32"/>
          <w:rtl/>
          <w:lang w:bidi="fa-IR"/>
        </w:rPr>
        <w:t xml:space="preserve">, </w:t>
      </w:r>
      <w:r>
        <w:rPr>
          <w:sz w:val="32"/>
          <w:szCs w:val="32"/>
          <w:lang w:bidi="fa-IR"/>
        </w:rPr>
        <w:t xml:space="preserve"> </w:t>
      </w:r>
      <w:r w:rsidR="00C11113">
        <w:rPr>
          <w:rFonts w:hint="cs"/>
          <w:sz w:val="32"/>
          <w:szCs w:val="32"/>
          <w:rtl/>
          <w:lang w:bidi="fa-IR"/>
        </w:rPr>
        <w:t xml:space="preserve"> </w:t>
      </w:r>
      <w:proofErr w:type="gramEnd"/>
      <w:r>
        <w:rPr>
          <w:sz w:val="32"/>
          <w:szCs w:val="32"/>
          <w:lang w:bidi="fa-IR"/>
        </w:rPr>
        <w:t xml:space="preserve">to </w:t>
      </w:r>
      <w:r w:rsidR="00C11113">
        <w:rPr>
          <w:rFonts w:hint="cs"/>
          <w:sz w:val="32"/>
          <w:szCs w:val="32"/>
          <w:rtl/>
          <w:lang w:bidi="fa-IR"/>
        </w:rPr>
        <w:t xml:space="preserve"> </w:t>
      </w:r>
      <w:r>
        <w:rPr>
          <w:sz w:val="32"/>
          <w:szCs w:val="32"/>
          <w:lang w:bidi="fa-IR"/>
        </w:rPr>
        <w:t xml:space="preserve">run </w:t>
      </w:r>
      <w:r w:rsidR="00C11113">
        <w:rPr>
          <w:rFonts w:hint="cs"/>
          <w:sz w:val="32"/>
          <w:szCs w:val="32"/>
          <w:rtl/>
          <w:lang w:bidi="fa-IR"/>
        </w:rPr>
        <w:t xml:space="preserve"> </w:t>
      </w:r>
      <w:r>
        <w:rPr>
          <w:sz w:val="32"/>
          <w:szCs w:val="32"/>
          <w:lang w:bidi="fa-IR"/>
        </w:rPr>
        <w:t>repeatedly</w:t>
      </w:r>
      <w:r>
        <w:rPr>
          <w:rFonts w:hint="cs"/>
          <w:sz w:val="32"/>
          <w:szCs w:val="32"/>
          <w:rtl/>
          <w:lang w:bidi="fa-IR"/>
        </w:rPr>
        <w:t>:</w:t>
      </w:r>
    </w:p>
    <w:p w14:paraId="7E649E35" w14:textId="518E9F11" w:rsidR="00C11113" w:rsidRDefault="00C11113" w:rsidP="00C11113">
      <w:pPr>
        <w:tabs>
          <w:tab w:val="left" w:pos="690"/>
        </w:tabs>
        <w:rPr>
          <w:sz w:val="32"/>
          <w:szCs w:val="32"/>
          <w:lang w:bidi="fa-IR"/>
        </w:rPr>
      </w:pPr>
      <w:r>
        <w:rPr>
          <w:sz w:val="32"/>
          <w:szCs w:val="32"/>
          <w:lang w:bidi="fa-IR"/>
        </w:rPr>
        <w:t>digital write(</w:t>
      </w:r>
      <w:proofErr w:type="gramStart"/>
      <w:r>
        <w:rPr>
          <w:sz w:val="32"/>
          <w:szCs w:val="32"/>
          <w:lang w:bidi="fa-IR"/>
        </w:rPr>
        <w:t>led</w:t>
      </w:r>
      <w:r>
        <w:rPr>
          <w:rFonts w:hint="cs"/>
          <w:sz w:val="32"/>
          <w:szCs w:val="32"/>
          <w:rtl/>
          <w:lang w:bidi="fa-IR"/>
        </w:rPr>
        <w:t>,</w:t>
      </w:r>
      <w:r>
        <w:rPr>
          <w:sz w:val="32"/>
          <w:szCs w:val="32"/>
          <w:lang w:bidi="fa-IR"/>
        </w:rPr>
        <w:t>HIGH</w:t>
      </w:r>
      <w:proofErr w:type="gramEnd"/>
      <w:r>
        <w:rPr>
          <w:sz w:val="32"/>
          <w:szCs w:val="32"/>
          <w:lang w:bidi="fa-IR"/>
        </w:rPr>
        <w:t>);</w:t>
      </w:r>
    </w:p>
    <w:p w14:paraId="17423B94" w14:textId="492002F0" w:rsidR="00C11113" w:rsidRDefault="00C11113" w:rsidP="00C11113">
      <w:pPr>
        <w:tabs>
          <w:tab w:val="left" w:pos="690"/>
        </w:tabs>
        <w:rPr>
          <w:sz w:val="32"/>
          <w:szCs w:val="32"/>
          <w:lang w:bidi="fa-IR"/>
        </w:rPr>
      </w:pPr>
      <w:proofErr w:type="gramStart"/>
      <w:r>
        <w:rPr>
          <w:sz w:val="32"/>
          <w:szCs w:val="32"/>
          <w:lang w:bidi="fa-IR"/>
        </w:rPr>
        <w:t>delay(</w:t>
      </w:r>
      <w:proofErr w:type="gramEnd"/>
      <w:r>
        <w:rPr>
          <w:sz w:val="32"/>
          <w:szCs w:val="32"/>
          <w:lang w:bidi="fa-IR"/>
        </w:rPr>
        <w:t>3000);</w:t>
      </w:r>
    </w:p>
    <w:p w14:paraId="4784CD32" w14:textId="2129A642" w:rsidR="00C11113" w:rsidRDefault="00C11113" w:rsidP="00C11113">
      <w:pPr>
        <w:tabs>
          <w:tab w:val="left" w:pos="690"/>
        </w:tabs>
        <w:rPr>
          <w:sz w:val="32"/>
          <w:szCs w:val="32"/>
          <w:lang w:bidi="fa-IR"/>
        </w:rPr>
      </w:pPr>
      <w:proofErr w:type="spellStart"/>
      <w:r>
        <w:rPr>
          <w:sz w:val="32"/>
          <w:szCs w:val="32"/>
          <w:lang w:bidi="fa-IR"/>
        </w:rPr>
        <w:t>digitalwrite</w:t>
      </w:r>
      <w:proofErr w:type="spellEnd"/>
      <w:r>
        <w:rPr>
          <w:sz w:val="32"/>
          <w:szCs w:val="32"/>
          <w:lang w:bidi="fa-IR"/>
        </w:rPr>
        <w:t>(</w:t>
      </w:r>
      <w:proofErr w:type="gramStart"/>
      <w:r>
        <w:rPr>
          <w:sz w:val="32"/>
          <w:szCs w:val="32"/>
          <w:lang w:bidi="fa-IR"/>
        </w:rPr>
        <w:t>led</w:t>
      </w:r>
      <w:r>
        <w:rPr>
          <w:rFonts w:hint="cs"/>
          <w:sz w:val="32"/>
          <w:szCs w:val="32"/>
          <w:rtl/>
          <w:lang w:bidi="fa-IR"/>
        </w:rPr>
        <w:t>,</w:t>
      </w:r>
      <w:r>
        <w:rPr>
          <w:sz w:val="32"/>
          <w:szCs w:val="32"/>
          <w:lang w:bidi="fa-IR"/>
        </w:rPr>
        <w:t>LOW</w:t>
      </w:r>
      <w:proofErr w:type="gramEnd"/>
      <w:r>
        <w:rPr>
          <w:sz w:val="32"/>
          <w:szCs w:val="32"/>
          <w:lang w:bidi="fa-IR"/>
        </w:rPr>
        <w:t>);</w:t>
      </w:r>
    </w:p>
    <w:p w14:paraId="18AA9BA1" w14:textId="4C7E1662" w:rsidR="00C11113" w:rsidRDefault="00C11113" w:rsidP="00C11113">
      <w:pPr>
        <w:tabs>
          <w:tab w:val="left" w:pos="690"/>
        </w:tabs>
        <w:rPr>
          <w:sz w:val="32"/>
          <w:szCs w:val="32"/>
          <w:lang w:bidi="fa-IR"/>
        </w:rPr>
      </w:pPr>
      <w:proofErr w:type="gramStart"/>
      <w:r>
        <w:rPr>
          <w:sz w:val="32"/>
          <w:szCs w:val="32"/>
          <w:lang w:bidi="fa-IR"/>
        </w:rPr>
        <w:t>delay(</w:t>
      </w:r>
      <w:proofErr w:type="gramEnd"/>
      <w:r>
        <w:rPr>
          <w:sz w:val="32"/>
          <w:szCs w:val="32"/>
          <w:lang w:bidi="fa-IR"/>
        </w:rPr>
        <w:t>1000);</w:t>
      </w:r>
    </w:p>
    <w:p w14:paraId="580EFA3C" w14:textId="288D9F7D" w:rsidR="00C11113" w:rsidRDefault="00C11113" w:rsidP="008C2FB9">
      <w:pPr>
        <w:tabs>
          <w:tab w:val="left" w:pos="690"/>
        </w:tabs>
        <w:rPr>
          <w:sz w:val="32"/>
          <w:szCs w:val="32"/>
          <w:rtl/>
          <w:lang w:bidi="fa-IR"/>
        </w:rPr>
      </w:pPr>
      <w:r>
        <w:rPr>
          <w:sz w:val="32"/>
          <w:szCs w:val="32"/>
          <w:lang w:bidi="fa-IR"/>
        </w:rPr>
        <w:t>}</w:t>
      </w:r>
      <w:r w:rsidR="008C2FB9">
        <w:rPr>
          <w:rFonts w:hint="cs"/>
          <w:sz w:val="32"/>
          <w:szCs w:val="32"/>
          <w:rtl/>
          <w:lang w:bidi="fa-IR"/>
        </w:rPr>
        <w:t xml:space="preserve">  </w:t>
      </w:r>
    </w:p>
    <w:p w14:paraId="23D2F67F" w14:textId="4B301540" w:rsidR="008C2FB9" w:rsidDel="00735B91" w:rsidRDefault="008C2FB9" w:rsidP="008C2FB9">
      <w:pPr>
        <w:tabs>
          <w:tab w:val="left" w:pos="690"/>
        </w:tabs>
        <w:bidi/>
        <w:rPr>
          <w:del w:id="13" w:author="Y  A  S  H  E  L" w:date="2024-10-07T22:03:00Z" w16du:dateUtc="2024-10-07T18:33:00Z"/>
          <w:sz w:val="32"/>
          <w:szCs w:val="32"/>
          <w:rtl/>
          <w:lang w:bidi="fa-IR"/>
        </w:rPr>
      </w:pPr>
      <w:r>
        <w:rPr>
          <w:rFonts w:hint="cs"/>
          <w:sz w:val="32"/>
          <w:szCs w:val="32"/>
          <w:rtl/>
          <w:lang w:bidi="fa-IR"/>
        </w:rPr>
        <w:lastRenderedPageBreak/>
        <w:t>ابتداپین شماره 13 آردینو را با داده</w:t>
      </w:r>
      <w:ins w:id="14" w:author="Y  A  S  H  E  L" w:date="2024-10-07T22:05:00Z" w16du:dateUtc="2024-10-07T18:35:00Z">
        <w:r>
          <w:rPr>
            <w:sz w:val="32"/>
            <w:szCs w:val="32"/>
            <w:lang w:bidi="fa-IR"/>
          </w:rPr>
          <w:t>int</w:t>
        </w:r>
        <w:r>
          <w:rPr>
            <w:rFonts w:hint="cs"/>
            <w:sz w:val="32"/>
            <w:szCs w:val="32"/>
            <w:rtl/>
            <w:lang w:bidi="fa-IR"/>
          </w:rPr>
          <w:t>به مت</w:t>
        </w:r>
      </w:ins>
      <w:ins w:id="15" w:author="Y  A  S  H  E  L" w:date="2024-10-07T22:06:00Z" w16du:dateUtc="2024-10-07T18:36:00Z">
        <w:r>
          <w:rPr>
            <w:rFonts w:hint="cs"/>
            <w:sz w:val="32"/>
            <w:szCs w:val="32"/>
            <w:rtl/>
            <w:lang w:bidi="fa-IR"/>
          </w:rPr>
          <w:t>غییر</w:t>
        </w:r>
        <w:r>
          <w:rPr>
            <w:sz w:val="32"/>
            <w:szCs w:val="32"/>
            <w:lang w:bidi="fa-IR"/>
          </w:rPr>
          <w:t>led</w:t>
        </w:r>
      </w:ins>
      <w:ins w:id="16" w:author="Y  A  S  H  E  L" w:date="2024-10-07T22:07:00Z" w16du:dateUtc="2024-10-07T18:37:00Z">
        <w:r>
          <w:rPr>
            <w:sz w:val="32"/>
            <w:szCs w:val="32"/>
            <w:lang w:bidi="fa-IR"/>
          </w:rPr>
          <w:t xml:space="preserve"> </w:t>
        </w:r>
        <w:r>
          <w:rPr>
            <w:rFonts w:hint="cs"/>
            <w:sz w:val="32"/>
            <w:szCs w:val="32"/>
            <w:rtl/>
            <w:lang w:bidi="fa-IR"/>
          </w:rPr>
          <w:t xml:space="preserve"> اختصاص می دهیم.</w:t>
        </w:r>
      </w:ins>
      <w:del w:id="17" w:author="Y  A  S  H  E  L" w:date="2024-10-07T22:03:00Z" w16du:dateUtc="2024-10-07T18:33:00Z">
        <w:r w:rsidDel="008C2FB9">
          <w:rPr>
            <w:rFonts w:hint="cs"/>
            <w:sz w:val="32"/>
            <w:szCs w:val="32"/>
            <w:rtl/>
            <w:lang w:bidi="fa-IR"/>
          </w:rPr>
          <w:delText xml:space="preserve"> </w:delText>
        </w:r>
      </w:del>
    </w:p>
    <w:p w14:paraId="23EBA2BC" w14:textId="77777777" w:rsidR="00735B91" w:rsidRDefault="00735B91">
      <w:pPr>
        <w:tabs>
          <w:tab w:val="left" w:pos="690"/>
        </w:tabs>
        <w:bidi/>
        <w:rPr>
          <w:ins w:id="18" w:author="Y  A  S  H  E  L" w:date="2024-10-07T22:08:00Z" w16du:dateUtc="2024-10-07T18:38:00Z"/>
          <w:sz w:val="32"/>
          <w:szCs w:val="32"/>
          <w:lang w:bidi="fa-IR"/>
        </w:rPr>
        <w:pPrChange w:id="19" w:author="Y  A  S  H  E  L" w:date="2024-10-07T22:08:00Z" w16du:dateUtc="2024-10-07T18:38:00Z">
          <w:pPr>
            <w:tabs>
              <w:tab w:val="left" w:pos="690"/>
            </w:tabs>
          </w:pPr>
        </w:pPrChange>
      </w:pPr>
    </w:p>
    <w:p w14:paraId="3E550590" w14:textId="59FD62E2" w:rsidR="00C11113" w:rsidRDefault="00735B91" w:rsidP="008C2FB9">
      <w:pPr>
        <w:tabs>
          <w:tab w:val="left" w:pos="690"/>
        </w:tabs>
        <w:bidi/>
        <w:rPr>
          <w:ins w:id="20" w:author="Y  A  S  H  E  L" w:date="2024-10-07T22:15:00Z" w16du:dateUtc="2024-10-07T18:45:00Z"/>
          <w:sz w:val="32"/>
          <w:szCs w:val="32"/>
          <w:rtl/>
          <w:lang w:bidi="fa-IR"/>
        </w:rPr>
      </w:pPr>
      <w:ins w:id="21" w:author="Y  A  S  H  E  L" w:date="2024-10-07T22:08:00Z" w16du:dateUtc="2024-10-07T18:38:00Z">
        <w:r>
          <w:rPr>
            <w:rFonts w:hint="cs"/>
            <w:sz w:val="32"/>
            <w:szCs w:val="32"/>
            <w:rtl/>
            <w:lang w:bidi="fa-IR"/>
          </w:rPr>
          <w:t>حالا درتابع</w:t>
        </w:r>
      </w:ins>
      <w:ins w:id="22" w:author="Y  A  S  H  E  L" w:date="2024-10-07T22:11:00Z" w16du:dateUtc="2024-10-07T18:41:00Z">
        <w:r>
          <w:rPr>
            <w:sz w:val="32"/>
            <w:szCs w:val="32"/>
            <w:lang w:bidi="fa-IR"/>
          </w:rPr>
          <w:t>setup</w:t>
        </w:r>
        <w:r>
          <w:rPr>
            <w:rFonts w:hint="cs"/>
            <w:sz w:val="32"/>
            <w:szCs w:val="32"/>
            <w:rtl/>
            <w:lang w:bidi="fa-IR"/>
          </w:rPr>
          <w:t>پین شماره 13آردینو که به متغییر</w:t>
        </w:r>
      </w:ins>
      <w:ins w:id="23" w:author="Y  A  S  H  E  L" w:date="2024-10-07T22:12:00Z" w16du:dateUtc="2024-10-07T18:42:00Z">
        <w:r>
          <w:rPr>
            <w:sz w:val="32"/>
            <w:szCs w:val="32"/>
            <w:lang w:bidi="fa-IR"/>
          </w:rPr>
          <w:t xml:space="preserve">led </w:t>
        </w:r>
        <w:r>
          <w:rPr>
            <w:rFonts w:hint="cs"/>
            <w:sz w:val="32"/>
            <w:szCs w:val="32"/>
            <w:rtl/>
            <w:lang w:bidi="fa-IR"/>
          </w:rPr>
          <w:t>اختصاص داده شده است را به عنوان خروجی تنظیم میکنیم این</w:t>
        </w:r>
      </w:ins>
      <w:ins w:id="24" w:author="Y  A  S  H  E  L" w:date="2024-10-07T22:13:00Z" w16du:dateUtc="2024-10-07T18:43:00Z">
        <w:r>
          <w:rPr>
            <w:rFonts w:hint="cs"/>
            <w:sz w:val="32"/>
            <w:szCs w:val="32"/>
            <w:rtl/>
            <w:lang w:bidi="fa-IR"/>
          </w:rPr>
          <w:t xml:space="preserve"> کار راازطریق تابع </w:t>
        </w:r>
        <w:proofErr w:type="spellStart"/>
        <w:r>
          <w:rPr>
            <w:sz w:val="32"/>
            <w:szCs w:val="32"/>
            <w:lang w:bidi="fa-IR"/>
          </w:rPr>
          <w:t>pinMode</w:t>
        </w:r>
        <w:proofErr w:type="spellEnd"/>
        <w:r>
          <w:rPr>
            <w:sz w:val="32"/>
            <w:szCs w:val="32"/>
            <w:lang w:bidi="fa-IR"/>
          </w:rPr>
          <w:t>()</w:t>
        </w:r>
        <w:r>
          <w:rPr>
            <w:rFonts w:hint="cs"/>
            <w:sz w:val="32"/>
            <w:szCs w:val="32"/>
            <w:rtl/>
            <w:lang w:bidi="fa-IR"/>
          </w:rPr>
          <w:t>به صورت زیرانجام م</w:t>
        </w:r>
      </w:ins>
      <w:ins w:id="25" w:author="Y  A  S  H  E  L" w:date="2024-10-07T22:14:00Z" w16du:dateUtc="2024-10-07T18:44:00Z">
        <w:r>
          <w:rPr>
            <w:rFonts w:hint="cs"/>
            <w:sz w:val="32"/>
            <w:szCs w:val="32"/>
            <w:rtl/>
            <w:lang w:bidi="fa-IR"/>
          </w:rPr>
          <w:t>ی دهیم.</w:t>
        </w:r>
      </w:ins>
    </w:p>
    <w:p w14:paraId="5AA1101D" w14:textId="014F63BB" w:rsidR="00735B91" w:rsidRDefault="00735B91" w:rsidP="00735B91">
      <w:pPr>
        <w:tabs>
          <w:tab w:val="left" w:pos="690"/>
        </w:tabs>
        <w:bidi/>
        <w:rPr>
          <w:ins w:id="26" w:author="Y  A  S  H  E  L" w:date="2024-10-07T22:16:00Z" w16du:dateUtc="2024-10-07T18:46:00Z"/>
          <w:sz w:val="32"/>
          <w:szCs w:val="32"/>
          <w:rtl/>
          <w:lang w:bidi="fa-IR"/>
        </w:rPr>
      </w:pPr>
      <w:ins w:id="27" w:author="Y  A  S  H  E  L" w:date="2024-10-07T22:15:00Z" w16du:dateUtc="2024-10-07T18:45:00Z">
        <w:r>
          <w:rPr>
            <w:rFonts w:hint="cs"/>
            <w:sz w:val="32"/>
            <w:szCs w:val="32"/>
            <w:rtl/>
            <w:lang w:bidi="fa-IR"/>
          </w:rPr>
          <w:t xml:space="preserve">درقسمت اول دستور پین مربوط به آردینو </w:t>
        </w:r>
        <w:r>
          <w:rPr>
            <w:sz w:val="32"/>
            <w:szCs w:val="32"/>
            <w:lang w:bidi="fa-IR"/>
          </w:rPr>
          <w:t>(led</w:t>
        </w:r>
      </w:ins>
      <w:ins w:id="28" w:author="Y  A  S  H  E  L" w:date="2024-10-07T22:16:00Z" w16du:dateUtc="2024-10-07T18:46:00Z">
        <w:r>
          <w:rPr>
            <w:sz w:val="32"/>
            <w:szCs w:val="32"/>
            <w:lang w:bidi="fa-IR"/>
          </w:rPr>
          <w:t>)</w:t>
        </w:r>
        <w:r>
          <w:rPr>
            <w:rFonts w:hint="cs"/>
            <w:sz w:val="32"/>
            <w:szCs w:val="32"/>
            <w:rtl/>
            <w:lang w:bidi="fa-IR"/>
          </w:rPr>
          <w:t xml:space="preserve">ودرقسمت دوم حالت آن </w:t>
        </w:r>
        <w:r>
          <w:rPr>
            <w:sz w:val="32"/>
            <w:szCs w:val="32"/>
            <w:lang w:bidi="fa-IR"/>
          </w:rPr>
          <w:t>(output)</w:t>
        </w:r>
        <w:r>
          <w:rPr>
            <w:rFonts w:hint="cs"/>
            <w:sz w:val="32"/>
            <w:szCs w:val="32"/>
            <w:rtl/>
            <w:lang w:bidi="fa-IR"/>
          </w:rPr>
          <w:t>راقرار می دهیم.</w:t>
        </w:r>
      </w:ins>
    </w:p>
    <w:p w14:paraId="50F96083" w14:textId="7C8725C0" w:rsidR="00735B91" w:rsidRDefault="00735B91" w:rsidP="00735B91">
      <w:pPr>
        <w:tabs>
          <w:tab w:val="left" w:pos="690"/>
        </w:tabs>
        <w:bidi/>
        <w:rPr>
          <w:ins w:id="29" w:author="Y  A  S  H  E  L" w:date="2024-10-07T22:18:00Z" w16du:dateUtc="2024-10-07T18:48:00Z"/>
          <w:sz w:val="32"/>
          <w:szCs w:val="32"/>
          <w:rtl/>
          <w:lang w:bidi="fa-IR"/>
        </w:rPr>
      </w:pPr>
      <w:ins w:id="30" w:author="Y  A  S  H  E  L" w:date="2024-10-07T22:16:00Z" w16du:dateUtc="2024-10-07T18:46:00Z">
        <w:r>
          <w:rPr>
            <w:rFonts w:hint="cs"/>
            <w:sz w:val="32"/>
            <w:szCs w:val="32"/>
            <w:rtl/>
            <w:lang w:bidi="fa-IR"/>
          </w:rPr>
          <w:t xml:space="preserve">کدهای درون تابع </w:t>
        </w:r>
      </w:ins>
      <w:ins w:id="31" w:author="Y  A  S  H  E  L" w:date="2024-10-07T22:17:00Z" w16du:dateUtc="2024-10-07T18:47:00Z">
        <w:r>
          <w:rPr>
            <w:sz w:val="32"/>
            <w:szCs w:val="32"/>
            <w:lang w:bidi="fa-IR"/>
          </w:rPr>
          <w:t xml:space="preserve">setup </w:t>
        </w:r>
        <w:r>
          <w:rPr>
            <w:rFonts w:hint="cs"/>
            <w:sz w:val="32"/>
            <w:szCs w:val="32"/>
            <w:rtl/>
            <w:lang w:bidi="fa-IR"/>
          </w:rPr>
          <w:t>درطول اجرای برنامه فقط یکبار اجرا می شود.</w:t>
        </w:r>
      </w:ins>
      <w:ins w:id="32" w:author="Y  A  S  H  E  L" w:date="2024-10-07T22:18:00Z" w16du:dateUtc="2024-10-07T18:48:00Z">
        <w:r w:rsidR="001F3D98">
          <w:rPr>
            <w:rFonts w:hint="cs"/>
            <w:sz w:val="32"/>
            <w:szCs w:val="32"/>
            <w:rtl/>
            <w:lang w:bidi="fa-IR"/>
          </w:rPr>
          <w:t xml:space="preserve"> </w:t>
        </w:r>
      </w:ins>
    </w:p>
    <w:p w14:paraId="6592FA5E" w14:textId="504DC451" w:rsidR="001F3D98" w:rsidRDefault="001F3D98" w:rsidP="001F3D98">
      <w:pPr>
        <w:tabs>
          <w:tab w:val="left" w:pos="690"/>
        </w:tabs>
        <w:bidi/>
        <w:rPr>
          <w:ins w:id="33" w:author="Y  A  S  H  E  L" w:date="2024-10-07T22:36:00Z" w16du:dateUtc="2024-10-07T19:06:00Z"/>
          <w:sz w:val="32"/>
          <w:szCs w:val="32"/>
          <w:rtl/>
          <w:lang w:bidi="fa-IR"/>
        </w:rPr>
      </w:pPr>
      <w:ins w:id="34" w:author="Y  A  S  H  E  L" w:date="2024-10-07T22:18:00Z" w16du:dateUtc="2024-10-07T18:48:00Z">
        <w:r>
          <w:rPr>
            <w:rFonts w:hint="cs"/>
            <w:sz w:val="32"/>
            <w:szCs w:val="32"/>
            <w:rtl/>
            <w:lang w:bidi="fa-IR"/>
          </w:rPr>
          <w:t>چون می خواهیم خاموش و روشن کردن</w:t>
        </w:r>
      </w:ins>
      <w:ins w:id="35" w:author="Y  A  S  H  E  L" w:date="2024-10-07T22:19:00Z" w16du:dateUtc="2024-10-07T18:49:00Z">
        <w:r>
          <w:rPr>
            <w:sz w:val="32"/>
            <w:szCs w:val="32"/>
            <w:lang w:bidi="fa-IR"/>
          </w:rPr>
          <w:t>LED</w:t>
        </w:r>
        <w:r>
          <w:rPr>
            <w:rFonts w:hint="cs"/>
            <w:sz w:val="32"/>
            <w:szCs w:val="32"/>
            <w:rtl/>
            <w:lang w:bidi="fa-IR"/>
          </w:rPr>
          <w:t xml:space="preserve">به صورت مدوام تکرارشود این کار رادرتابع حلقه یا </w:t>
        </w:r>
      </w:ins>
      <w:ins w:id="36" w:author="Y  A  S  H  E  L" w:date="2024-10-07T22:20:00Z" w16du:dateUtc="2024-10-07T18:50:00Z">
        <w:r>
          <w:rPr>
            <w:sz w:val="32"/>
            <w:szCs w:val="32"/>
            <w:lang w:bidi="fa-IR"/>
          </w:rPr>
          <w:t xml:space="preserve">loop </w:t>
        </w:r>
        <w:r>
          <w:rPr>
            <w:rFonts w:hint="cs"/>
            <w:sz w:val="32"/>
            <w:szCs w:val="32"/>
            <w:rtl/>
            <w:lang w:bidi="fa-IR"/>
          </w:rPr>
          <w:t>انجام می دهیم.</w:t>
        </w:r>
      </w:ins>
    </w:p>
    <w:p w14:paraId="4964CAA3" w14:textId="042B643D" w:rsidR="00E606EA" w:rsidRDefault="00E606EA" w:rsidP="00E606EA">
      <w:pPr>
        <w:tabs>
          <w:tab w:val="left" w:pos="690"/>
        </w:tabs>
        <w:bidi/>
        <w:rPr>
          <w:ins w:id="37" w:author="Y  A  S  H  E  L" w:date="2024-10-07T22:38:00Z" w16du:dateUtc="2024-10-07T19:08:00Z"/>
          <w:sz w:val="32"/>
          <w:szCs w:val="32"/>
          <w:rtl/>
          <w:lang w:bidi="fa-IR"/>
        </w:rPr>
      </w:pPr>
      <w:ins w:id="38" w:author="Y  A  S  H  E  L" w:date="2024-10-07T22:36:00Z" w16du:dateUtc="2024-10-07T19:06:00Z">
        <w:r>
          <w:rPr>
            <w:rFonts w:hint="cs"/>
            <w:sz w:val="32"/>
            <w:szCs w:val="32"/>
            <w:rtl/>
            <w:lang w:bidi="fa-IR"/>
          </w:rPr>
          <w:t xml:space="preserve">برای روشن کردن </w:t>
        </w:r>
        <w:r>
          <w:rPr>
            <w:sz w:val="32"/>
            <w:szCs w:val="32"/>
            <w:lang w:bidi="fa-IR"/>
          </w:rPr>
          <w:t>LED</w:t>
        </w:r>
        <w:r>
          <w:rPr>
            <w:rFonts w:hint="cs"/>
            <w:sz w:val="32"/>
            <w:szCs w:val="32"/>
            <w:rtl/>
            <w:lang w:bidi="fa-IR"/>
          </w:rPr>
          <w:t>باید مقدار 5 ولت را روی پین آردینو تنظیم کرد. برا</w:t>
        </w:r>
      </w:ins>
      <w:ins w:id="39" w:author="Y  A  S  H  E  L" w:date="2024-10-07T22:37:00Z" w16du:dateUtc="2024-10-07T19:07:00Z">
        <w:r>
          <w:rPr>
            <w:rFonts w:hint="cs"/>
            <w:sz w:val="32"/>
            <w:szCs w:val="32"/>
            <w:rtl/>
            <w:lang w:bidi="fa-IR"/>
          </w:rPr>
          <w:t xml:space="preserve">ی این کار ازتابع </w:t>
        </w:r>
        <w:proofErr w:type="spellStart"/>
        <w:r>
          <w:rPr>
            <w:sz w:val="32"/>
            <w:szCs w:val="32"/>
            <w:lang w:bidi="fa-IR"/>
          </w:rPr>
          <w:t>digitalwrite</w:t>
        </w:r>
        <w:proofErr w:type="spellEnd"/>
        <w:r>
          <w:rPr>
            <w:sz w:val="32"/>
            <w:szCs w:val="32"/>
            <w:lang w:bidi="fa-IR"/>
          </w:rPr>
          <w:t>()</w:t>
        </w:r>
        <w:r>
          <w:rPr>
            <w:rFonts w:hint="cs"/>
            <w:sz w:val="32"/>
            <w:szCs w:val="32"/>
            <w:rtl/>
            <w:lang w:bidi="fa-IR"/>
          </w:rPr>
          <w:t xml:space="preserve"> استفاده میکنیم </w:t>
        </w:r>
      </w:ins>
      <w:ins w:id="40" w:author="Y  A  S  H  E  L" w:date="2024-10-07T22:38:00Z" w16du:dateUtc="2024-10-07T19:08:00Z">
        <w:r>
          <w:rPr>
            <w:rFonts w:hint="cs"/>
            <w:sz w:val="32"/>
            <w:szCs w:val="32"/>
            <w:rtl/>
            <w:lang w:bidi="fa-IR"/>
          </w:rPr>
          <w:t>این دستور</w:t>
        </w:r>
        <w:r>
          <w:rPr>
            <w:sz w:val="32"/>
            <w:szCs w:val="32"/>
            <w:lang w:bidi="fa-IR"/>
          </w:rPr>
          <w:t xml:space="preserve">LED </w:t>
        </w:r>
        <w:r>
          <w:rPr>
            <w:rFonts w:hint="cs"/>
            <w:sz w:val="32"/>
            <w:szCs w:val="32"/>
            <w:rtl/>
            <w:lang w:bidi="fa-IR"/>
          </w:rPr>
          <w:t>روشن خواهد شد.</w:t>
        </w:r>
      </w:ins>
    </w:p>
    <w:p w14:paraId="1867FA65" w14:textId="4931ABFB" w:rsidR="00E606EA" w:rsidRDefault="00E606EA" w:rsidP="00E606EA">
      <w:pPr>
        <w:tabs>
          <w:tab w:val="left" w:pos="690"/>
        </w:tabs>
        <w:bidi/>
        <w:rPr>
          <w:ins w:id="41" w:author="Y  A  S  H  E  L" w:date="2024-10-07T22:44:00Z" w16du:dateUtc="2024-10-07T19:14:00Z"/>
          <w:sz w:val="32"/>
          <w:szCs w:val="32"/>
          <w:rtl/>
          <w:lang w:bidi="fa-IR"/>
        </w:rPr>
      </w:pPr>
      <w:ins w:id="42" w:author="Y  A  S  H  E  L" w:date="2024-10-07T22:38:00Z" w16du:dateUtc="2024-10-07T19:08:00Z">
        <w:r>
          <w:rPr>
            <w:rFonts w:hint="cs"/>
            <w:sz w:val="32"/>
            <w:szCs w:val="32"/>
            <w:rtl/>
            <w:lang w:bidi="fa-IR"/>
          </w:rPr>
          <w:t>حال می خواهیم ال ای دی پس از یک ثانیه روشن م</w:t>
        </w:r>
      </w:ins>
      <w:ins w:id="43" w:author="Y  A  S  H  E  L" w:date="2024-10-07T22:39:00Z" w16du:dateUtc="2024-10-07T19:09:00Z">
        <w:r>
          <w:rPr>
            <w:rFonts w:hint="cs"/>
            <w:sz w:val="32"/>
            <w:szCs w:val="32"/>
            <w:rtl/>
            <w:lang w:bidi="fa-IR"/>
          </w:rPr>
          <w:t xml:space="preserve">اندن خاموش میشود برای تعریف این یک ثانیه تاخیر ازتابع </w:t>
        </w:r>
        <w:r>
          <w:rPr>
            <w:sz w:val="32"/>
            <w:szCs w:val="32"/>
            <w:lang w:bidi="fa-IR"/>
          </w:rPr>
          <w:t xml:space="preserve">delay() </w:t>
        </w:r>
        <w:r>
          <w:rPr>
            <w:rFonts w:hint="cs"/>
            <w:sz w:val="32"/>
            <w:szCs w:val="32"/>
            <w:rtl/>
            <w:lang w:bidi="fa-IR"/>
          </w:rPr>
          <w:t>استفاد</w:t>
        </w:r>
      </w:ins>
      <w:ins w:id="44" w:author="Y  A  S  H  E  L" w:date="2024-10-07T22:40:00Z" w16du:dateUtc="2024-10-07T19:10:00Z">
        <w:r>
          <w:rPr>
            <w:rFonts w:hint="cs"/>
            <w:sz w:val="32"/>
            <w:szCs w:val="32"/>
            <w:rtl/>
            <w:lang w:bidi="fa-IR"/>
          </w:rPr>
          <w:t>ه می شود. حال می خواهیم ال ای دی</w:t>
        </w:r>
      </w:ins>
      <w:ins w:id="45" w:author="Y  A  S  H  E  L" w:date="2024-10-07T22:41:00Z" w16du:dateUtc="2024-10-07T19:11:00Z">
        <w:r>
          <w:rPr>
            <w:rFonts w:hint="cs"/>
            <w:sz w:val="32"/>
            <w:szCs w:val="32"/>
            <w:rtl/>
            <w:lang w:bidi="fa-IR"/>
          </w:rPr>
          <w:t xml:space="preserve"> را خاموش کنیم</w:t>
        </w:r>
      </w:ins>
      <w:ins w:id="46" w:author="Y  A  S  H  E  L" w:date="2024-10-07T22:42:00Z" w16du:dateUtc="2024-10-07T19:12:00Z">
        <w:r>
          <w:rPr>
            <w:rFonts w:hint="cs"/>
            <w:sz w:val="32"/>
            <w:szCs w:val="32"/>
            <w:rtl/>
            <w:lang w:bidi="fa-IR"/>
          </w:rPr>
          <w:t xml:space="preserve"> برای این کار مجددا از تابع </w:t>
        </w:r>
        <w:proofErr w:type="spellStart"/>
        <w:r>
          <w:rPr>
            <w:sz w:val="32"/>
            <w:szCs w:val="32"/>
            <w:lang w:bidi="fa-IR"/>
          </w:rPr>
          <w:t>digitalwrite</w:t>
        </w:r>
        <w:proofErr w:type="spellEnd"/>
        <w:r>
          <w:rPr>
            <w:sz w:val="32"/>
            <w:szCs w:val="32"/>
            <w:lang w:bidi="fa-IR"/>
          </w:rPr>
          <w:t>()</w:t>
        </w:r>
        <w:r>
          <w:rPr>
            <w:rFonts w:hint="cs"/>
            <w:sz w:val="32"/>
            <w:szCs w:val="32"/>
            <w:rtl/>
            <w:lang w:bidi="fa-IR"/>
          </w:rPr>
          <w:t>است</w:t>
        </w:r>
      </w:ins>
      <w:ins w:id="47" w:author="Y  A  S  H  E  L" w:date="2024-10-07T22:43:00Z" w16du:dateUtc="2024-10-07T19:13:00Z">
        <w:r>
          <w:rPr>
            <w:rFonts w:hint="cs"/>
            <w:sz w:val="32"/>
            <w:szCs w:val="32"/>
            <w:rtl/>
            <w:lang w:bidi="fa-IR"/>
          </w:rPr>
          <w:t xml:space="preserve">فاده می کنیم با این تفاوت که حالت </w:t>
        </w:r>
        <w:r>
          <w:rPr>
            <w:sz w:val="32"/>
            <w:szCs w:val="32"/>
            <w:lang w:bidi="fa-IR"/>
          </w:rPr>
          <w:t xml:space="preserve">led </w:t>
        </w:r>
        <w:r>
          <w:rPr>
            <w:rFonts w:hint="cs"/>
            <w:sz w:val="32"/>
            <w:szCs w:val="32"/>
            <w:rtl/>
            <w:lang w:bidi="fa-IR"/>
          </w:rPr>
          <w:t xml:space="preserve">را </w:t>
        </w:r>
      </w:ins>
      <w:ins w:id="48" w:author="Y  A  S  H  E  L" w:date="2024-10-07T22:44:00Z" w16du:dateUtc="2024-10-07T19:14:00Z">
        <w:r>
          <w:rPr>
            <w:rFonts w:hint="cs"/>
            <w:sz w:val="32"/>
            <w:szCs w:val="32"/>
            <w:rtl/>
            <w:lang w:bidi="fa-IR"/>
          </w:rPr>
          <w:t xml:space="preserve">این دفعه </w:t>
        </w:r>
        <w:r>
          <w:rPr>
            <w:sz w:val="32"/>
            <w:szCs w:val="32"/>
            <w:lang w:bidi="fa-IR"/>
          </w:rPr>
          <w:t>Lo</w:t>
        </w:r>
      </w:ins>
      <w:ins w:id="49" w:author="Y  A  S  H  E  L" w:date="2024-10-07T22:45:00Z" w16du:dateUtc="2024-10-07T19:15:00Z">
        <w:r w:rsidR="0049009F">
          <w:rPr>
            <w:sz w:val="32"/>
            <w:szCs w:val="32"/>
            <w:lang w:bidi="fa-IR"/>
          </w:rPr>
          <w:t xml:space="preserve">w </w:t>
        </w:r>
        <w:r w:rsidR="0049009F">
          <w:rPr>
            <w:rFonts w:hint="cs"/>
            <w:sz w:val="32"/>
            <w:szCs w:val="32"/>
            <w:rtl/>
            <w:lang w:bidi="fa-IR"/>
          </w:rPr>
          <w:t>می نویسیم.</w:t>
        </w:r>
      </w:ins>
    </w:p>
    <w:p w14:paraId="6A70A2EB" w14:textId="0BCD9432" w:rsidR="00E606EA" w:rsidRDefault="00E606EA" w:rsidP="00E606EA">
      <w:pPr>
        <w:tabs>
          <w:tab w:val="left" w:pos="690"/>
        </w:tabs>
        <w:bidi/>
        <w:rPr>
          <w:ins w:id="50" w:author="Y  A  S  H  E  L" w:date="2024-10-07T22:47:00Z" w16du:dateUtc="2024-10-07T19:17:00Z"/>
          <w:sz w:val="32"/>
          <w:szCs w:val="32"/>
          <w:rtl/>
          <w:lang w:bidi="fa-IR"/>
        </w:rPr>
      </w:pPr>
      <w:ins w:id="51" w:author="Y  A  S  H  E  L" w:date="2024-10-07T22:44:00Z" w16du:dateUtc="2024-10-07T19:14:00Z">
        <w:r>
          <w:rPr>
            <w:rFonts w:hint="cs"/>
            <w:sz w:val="32"/>
            <w:szCs w:val="32"/>
            <w:rtl/>
            <w:lang w:bidi="fa-IR"/>
          </w:rPr>
          <w:t xml:space="preserve">چون می خواهیم </w:t>
        </w:r>
      </w:ins>
      <w:ins w:id="52" w:author="Y  A  S  H  E  L" w:date="2024-10-07T22:45:00Z" w16du:dateUtc="2024-10-07T19:15:00Z">
        <w:r>
          <w:rPr>
            <w:sz w:val="32"/>
            <w:szCs w:val="32"/>
            <w:lang w:bidi="fa-IR"/>
          </w:rPr>
          <w:t>LED</w:t>
        </w:r>
        <w:r>
          <w:rPr>
            <w:rFonts w:hint="cs"/>
            <w:sz w:val="32"/>
            <w:szCs w:val="32"/>
            <w:rtl/>
            <w:lang w:bidi="fa-IR"/>
          </w:rPr>
          <w:t>پس ازیک ثانیه</w:t>
        </w:r>
        <w:r w:rsidR="0049009F">
          <w:rPr>
            <w:rFonts w:hint="cs"/>
            <w:sz w:val="32"/>
            <w:szCs w:val="32"/>
            <w:rtl/>
            <w:lang w:bidi="fa-IR"/>
          </w:rPr>
          <w:t xml:space="preserve"> د</w:t>
        </w:r>
      </w:ins>
      <w:ins w:id="53" w:author="Y  A  S  H  E  L" w:date="2024-10-07T22:46:00Z" w16du:dateUtc="2024-10-07T19:16:00Z">
        <w:r w:rsidR="0049009F">
          <w:rPr>
            <w:rFonts w:hint="cs"/>
            <w:sz w:val="32"/>
            <w:szCs w:val="32"/>
            <w:rtl/>
            <w:lang w:bidi="fa-IR"/>
          </w:rPr>
          <w:t xml:space="preserve">وباره روشن شود دوباره ازتابع </w:t>
        </w:r>
        <w:r w:rsidR="0049009F">
          <w:rPr>
            <w:sz w:val="32"/>
            <w:szCs w:val="32"/>
            <w:lang w:bidi="fa-IR"/>
          </w:rPr>
          <w:t xml:space="preserve">delay() </w:t>
        </w:r>
        <w:r w:rsidR="0049009F">
          <w:rPr>
            <w:rFonts w:hint="cs"/>
            <w:sz w:val="32"/>
            <w:szCs w:val="32"/>
            <w:rtl/>
            <w:lang w:bidi="fa-IR"/>
          </w:rPr>
          <w:t>استفاده می کنیم.</w:t>
        </w:r>
      </w:ins>
    </w:p>
    <w:p w14:paraId="543C8655" w14:textId="77267E6D" w:rsidR="0049009F" w:rsidRDefault="0049009F">
      <w:pPr>
        <w:tabs>
          <w:tab w:val="left" w:pos="690"/>
        </w:tabs>
        <w:bidi/>
        <w:rPr>
          <w:sz w:val="32"/>
          <w:szCs w:val="32"/>
          <w:rtl/>
          <w:lang w:bidi="fa-IR"/>
        </w:rPr>
        <w:pPrChange w:id="54" w:author="Y  A  S  H  E  L" w:date="2024-10-07T22:48:00Z" w16du:dateUtc="2024-10-07T19:18:00Z">
          <w:pPr>
            <w:tabs>
              <w:tab w:val="left" w:pos="690"/>
            </w:tabs>
          </w:pPr>
        </w:pPrChange>
      </w:pPr>
      <w:ins w:id="55" w:author="Y  A  S  H  E  L" w:date="2024-10-07T22:47:00Z" w16du:dateUtc="2024-10-07T19:17:00Z">
        <w:r>
          <w:rPr>
            <w:rFonts w:hint="cs"/>
            <w:sz w:val="32"/>
            <w:szCs w:val="32"/>
            <w:rtl/>
            <w:lang w:bidi="fa-IR"/>
          </w:rPr>
          <w:t>ابتدا روی آیکون تیک کلیک می کنیم تا آردینو کدشما بررسی را کند.</w:t>
        </w:r>
      </w:ins>
      <w:ins w:id="56" w:author="Y  A  S  H  E  L" w:date="2024-10-07T22:48:00Z" w16du:dateUtc="2024-10-07T19:18:00Z">
        <w:r>
          <w:rPr>
            <w:rFonts w:hint="cs"/>
            <w:sz w:val="32"/>
            <w:szCs w:val="32"/>
            <w:rtl/>
            <w:lang w:bidi="fa-IR"/>
          </w:rPr>
          <w:t xml:space="preserve">درصورت نبودن خطا باید درپایین صفحه اعلان </w:t>
        </w:r>
      </w:ins>
      <w:ins w:id="57" w:author="Y  A  S  H  E  L" w:date="2024-10-07T22:49:00Z" w16du:dateUtc="2024-10-07T19:19:00Z">
        <w:r>
          <w:rPr>
            <w:rFonts w:hint="cs"/>
            <w:sz w:val="32"/>
            <w:szCs w:val="32"/>
            <w:rtl/>
            <w:lang w:bidi="fa-IR"/>
          </w:rPr>
          <w:t>نمایش داده می شود.و می بینیم که ال ای دی سه ثانیه روشن و</w:t>
        </w:r>
      </w:ins>
      <w:ins w:id="58" w:author="Y  A  S  H  E  L" w:date="2024-10-07T22:50:00Z" w16du:dateUtc="2024-10-07T19:20:00Z">
        <w:r>
          <w:rPr>
            <w:rFonts w:hint="cs"/>
            <w:sz w:val="32"/>
            <w:szCs w:val="32"/>
            <w:rtl/>
            <w:lang w:bidi="fa-IR"/>
          </w:rPr>
          <w:t xml:space="preserve"> یک ثانیه خاموش می شود و به حالت چشمک زن درمی اید.</w:t>
        </w:r>
      </w:ins>
    </w:p>
    <w:p w14:paraId="28E3F033" w14:textId="3D3F6CE1" w:rsidR="004F348F" w:rsidRDefault="008C2FB9">
      <w:pPr>
        <w:tabs>
          <w:tab w:val="left" w:pos="690"/>
        </w:tabs>
        <w:jc w:val="right"/>
        <w:rPr>
          <w:sz w:val="32"/>
          <w:szCs w:val="32"/>
          <w:rtl/>
          <w:lang w:bidi="fa-IR"/>
        </w:rPr>
        <w:pPrChange w:id="59" w:author="Y  A  S  H  E  L" w:date="2024-10-07T23:16:00Z" w16du:dateUtc="2024-10-07T19:46:00Z">
          <w:pPr>
            <w:tabs>
              <w:tab w:val="left" w:pos="690"/>
            </w:tabs>
          </w:pPr>
        </w:pPrChange>
      </w:pPr>
      <w:ins w:id="60" w:author="Y  A  S  H  E  L" w:date="2024-10-07T22:03:00Z" w16du:dateUtc="2024-10-07T18:33:00Z">
        <w:r>
          <w:rPr>
            <w:sz w:val="32"/>
            <w:szCs w:val="32"/>
            <w:lang w:bidi="fa-IR"/>
          </w:rPr>
          <w:lastRenderedPageBreak/>
          <w:t xml:space="preserve"> </w:t>
        </w:r>
      </w:ins>
      <w:ins w:id="61" w:author="Y  A  S  H  E  L" w:date="2024-10-07T22:18:00Z" w16du:dateUtc="2024-10-07T18:48:00Z">
        <w:r w:rsidR="001F3D98">
          <w:rPr>
            <w:rFonts w:hint="cs"/>
            <w:sz w:val="32"/>
            <w:szCs w:val="32"/>
            <w:rtl/>
            <w:lang w:bidi="fa-IR"/>
          </w:rPr>
          <w:t xml:space="preserve"> </w:t>
        </w:r>
      </w:ins>
      <w:ins w:id="62" w:author="Y  A  S  H  E  L" w:date="2024-10-07T23:16:00Z" w16du:dateUtc="2024-10-07T19:46:00Z">
        <w:r w:rsidR="00865085">
          <w:rPr>
            <w:rFonts w:hint="cs"/>
            <w:sz w:val="32"/>
            <w:szCs w:val="32"/>
            <w:rtl/>
            <w:lang w:bidi="fa-IR"/>
          </w:rPr>
          <w:t>تصاویرازمایش</w:t>
        </w:r>
        <w:r w:rsidR="00865085">
          <w:rPr>
            <w:rFonts w:hint="cs"/>
            <w:noProof/>
            <w:sz w:val="32"/>
            <w:szCs w:val="32"/>
            <w:rtl/>
            <w:lang w:val="fa-IR" w:bidi="fa-IR"/>
          </w:rPr>
          <w:drawing>
            <wp:inline distT="0" distB="0" distL="0" distR="0" wp14:anchorId="4540D119" wp14:editId="4D0B9905">
              <wp:extent cx="5943600" cy="7949565"/>
              <wp:effectExtent l="0" t="0" r="0" b="0"/>
              <wp:docPr id="12927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16924" name="Picture 1292716924"/>
                      <pic:cNvPicPr/>
                    </pic:nvPicPr>
                    <pic:blipFill>
                      <a:blip r:embed="rId5">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p w14:paraId="1EE46FA4" w14:textId="0DFB4D4C" w:rsidR="00203824" w:rsidRPr="00BB668A" w:rsidRDefault="003B0581" w:rsidP="008A3664">
      <w:pPr>
        <w:jc w:val="right"/>
        <w:rPr>
          <w:sz w:val="32"/>
          <w:szCs w:val="32"/>
          <w:lang w:bidi="fa-IR"/>
        </w:rPr>
      </w:pPr>
      <w:ins w:id="63" w:author="Y  A  S  H  E  L" w:date="2024-10-07T23:18:00Z" w16du:dateUtc="2024-10-07T19:48:00Z">
        <w:r>
          <w:rPr>
            <w:noProof/>
            <w:sz w:val="32"/>
            <w:szCs w:val="32"/>
            <w:lang w:bidi="fa-IR"/>
          </w:rPr>
          <w:lastRenderedPageBreak/>
          <w:drawing>
            <wp:inline distT="0" distB="0" distL="0" distR="0" wp14:anchorId="7CD1055E" wp14:editId="0D57CEFC">
              <wp:extent cx="5943600" cy="7949565"/>
              <wp:effectExtent l="0" t="0" r="0" b="0"/>
              <wp:docPr id="199784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8914" name="Picture 1997848914"/>
                      <pic:cNvPicPr/>
                    </pic:nvPicPr>
                    <pic:blipFill>
                      <a:blip r:embed="rId6">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ins>
    </w:p>
    <w:sectPr w:rsidR="00203824" w:rsidRPr="00BB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  A  S  H  E  L">
    <w15:presenceInfo w15:providerId="None" w15:userId="Y  A  S  H  E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A"/>
    <w:rsid w:val="000321C7"/>
    <w:rsid w:val="00155D3B"/>
    <w:rsid w:val="001F3D98"/>
    <w:rsid w:val="00203824"/>
    <w:rsid w:val="002534EB"/>
    <w:rsid w:val="00297F3B"/>
    <w:rsid w:val="00326BAF"/>
    <w:rsid w:val="003B0581"/>
    <w:rsid w:val="0049009F"/>
    <w:rsid w:val="004F348F"/>
    <w:rsid w:val="005506C9"/>
    <w:rsid w:val="00735B91"/>
    <w:rsid w:val="00865085"/>
    <w:rsid w:val="008A3664"/>
    <w:rsid w:val="008C2FB9"/>
    <w:rsid w:val="00966E6B"/>
    <w:rsid w:val="00A92470"/>
    <w:rsid w:val="00BB668A"/>
    <w:rsid w:val="00C11113"/>
    <w:rsid w:val="00E6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68EC"/>
  <w15:chartTrackingRefBased/>
  <w15:docId w15:val="{A9126E92-4846-4284-BA83-8B2864DD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1C7"/>
  </w:style>
  <w:style w:type="paragraph" w:styleId="Heading1">
    <w:name w:val="heading 1"/>
    <w:basedOn w:val="Normal"/>
    <w:next w:val="Normal"/>
    <w:link w:val="Heading1Char"/>
    <w:uiPriority w:val="9"/>
    <w:qFormat/>
    <w:rsid w:val="000321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321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1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1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21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21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21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21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21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321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1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1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321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321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321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321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321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321C7"/>
    <w:pPr>
      <w:spacing w:line="240" w:lineRule="auto"/>
    </w:pPr>
    <w:rPr>
      <w:b/>
      <w:bCs/>
      <w:smallCaps/>
      <w:color w:val="44546A" w:themeColor="text2"/>
    </w:rPr>
  </w:style>
  <w:style w:type="paragraph" w:styleId="Title">
    <w:name w:val="Title"/>
    <w:basedOn w:val="Normal"/>
    <w:next w:val="Normal"/>
    <w:link w:val="TitleChar"/>
    <w:uiPriority w:val="10"/>
    <w:qFormat/>
    <w:rsid w:val="000321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21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321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21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321C7"/>
    <w:rPr>
      <w:b/>
      <w:bCs/>
    </w:rPr>
  </w:style>
  <w:style w:type="character" w:styleId="Emphasis">
    <w:name w:val="Emphasis"/>
    <w:basedOn w:val="DefaultParagraphFont"/>
    <w:uiPriority w:val="20"/>
    <w:qFormat/>
    <w:rsid w:val="000321C7"/>
    <w:rPr>
      <w:i/>
      <w:iCs/>
    </w:rPr>
  </w:style>
  <w:style w:type="paragraph" w:styleId="NoSpacing">
    <w:name w:val="No Spacing"/>
    <w:uiPriority w:val="1"/>
    <w:qFormat/>
    <w:rsid w:val="000321C7"/>
    <w:pPr>
      <w:spacing w:after="0" w:line="240" w:lineRule="auto"/>
    </w:pPr>
  </w:style>
  <w:style w:type="paragraph" w:styleId="Quote">
    <w:name w:val="Quote"/>
    <w:basedOn w:val="Normal"/>
    <w:next w:val="Normal"/>
    <w:link w:val="QuoteChar"/>
    <w:uiPriority w:val="29"/>
    <w:qFormat/>
    <w:rsid w:val="000321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21C7"/>
    <w:rPr>
      <w:color w:val="44546A" w:themeColor="text2"/>
      <w:sz w:val="24"/>
      <w:szCs w:val="24"/>
    </w:rPr>
  </w:style>
  <w:style w:type="paragraph" w:styleId="IntenseQuote">
    <w:name w:val="Intense Quote"/>
    <w:basedOn w:val="Normal"/>
    <w:next w:val="Normal"/>
    <w:link w:val="IntenseQuoteChar"/>
    <w:uiPriority w:val="30"/>
    <w:qFormat/>
    <w:rsid w:val="000321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21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321C7"/>
    <w:rPr>
      <w:i/>
      <w:iCs/>
      <w:color w:val="595959" w:themeColor="text1" w:themeTint="A6"/>
    </w:rPr>
  </w:style>
  <w:style w:type="character" w:styleId="IntenseEmphasis">
    <w:name w:val="Intense Emphasis"/>
    <w:basedOn w:val="DefaultParagraphFont"/>
    <w:uiPriority w:val="21"/>
    <w:qFormat/>
    <w:rsid w:val="000321C7"/>
    <w:rPr>
      <w:b/>
      <w:bCs/>
      <w:i/>
      <w:iCs/>
    </w:rPr>
  </w:style>
  <w:style w:type="character" w:styleId="SubtleReference">
    <w:name w:val="Subtle Reference"/>
    <w:basedOn w:val="DefaultParagraphFont"/>
    <w:uiPriority w:val="31"/>
    <w:qFormat/>
    <w:rsid w:val="000321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21C7"/>
    <w:rPr>
      <w:b/>
      <w:bCs/>
      <w:smallCaps/>
      <w:color w:val="44546A" w:themeColor="text2"/>
      <w:u w:val="single"/>
    </w:rPr>
  </w:style>
  <w:style w:type="character" w:styleId="BookTitle">
    <w:name w:val="Book Title"/>
    <w:basedOn w:val="DefaultParagraphFont"/>
    <w:uiPriority w:val="33"/>
    <w:qFormat/>
    <w:rsid w:val="000321C7"/>
    <w:rPr>
      <w:b/>
      <w:bCs/>
      <w:smallCaps/>
      <w:spacing w:val="10"/>
    </w:rPr>
  </w:style>
  <w:style w:type="paragraph" w:styleId="TOCHeading">
    <w:name w:val="TOC Heading"/>
    <w:basedOn w:val="Heading1"/>
    <w:next w:val="Normal"/>
    <w:uiPriority w:val="39"/>
    <w:semiHidden/>
    <w:unhideWhenUsed/>
    <w:qFormat/>
    <w:rsid w:val="000321C7"/>
    <w:pPr>
      <w:outlineLvl w:val="9"/>
    </w:pPr>
  </w:style>
  <w:style w:type="paragraph" w:styleId="Revision">
    <w:name w:val="Revision"/>
    <w:hidden/>
    <w:uiPriority w:val="99"/>
    <w:semiHidden/>
    <w:rsid w:val="00550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A44D-B935-43F1-8AFD-4FC560B8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  E  L</dc:creator>
  <cp:keywords/>
  <dc:description/>
  <cp:lastModifiedBy>Y  A  S  H  E  L</cp:lastModifiedBy>
  <cp:revision>6</cp:revision>
  <dcterms:created xsi:type="dcterms:W3CDTF">2024-10-07T16:46:00Z</dcterms:created>
  <dcterms:modified xsi:type="dcterms:W3CDTF">2024-10-07T19:48:00Z</dcterms:modified>
</cp:coreProperties>
</file>